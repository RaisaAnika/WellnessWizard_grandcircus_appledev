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zeq6ya2yzit6" w:id="0"/>
      <w:bookmarkEnd w:id="0"/>
      <w:r w:rsidDel="00000000" w:rsidR="00000000" w:rsidRPr="00000000">
        <w:rPr>
          <w:rtl w:val="0"/>
        </w:rPr>
        <w:t xml:space="preserve">ACT I: Problem </w:t>
      </w:r>
      <w:commentRangeStart w:id="0"/>
      <w:r w:rsidDel="00000000" w:rsidR="00000000" w:rsidRPr="00000000">
        <w:rPr>
          <w:rtl w:val="0"/>
        </w:rPr>
        <w:t xml:space="preserve">Statement</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pStyle w:val="Heading2"/>
        <w:rPr/>
      </w:pPr>
      <w:bookmarkStart w:colFirst="0" w:colLast="0" w:name="_a31rf86h641j" w:id="1"/>
      <w:bookmarkEnd w:id="1"/>
      <w:r w:rsidDel="00000000" w:rsidR="00000000" w:rsidRPr="00000000">
        <w:rPr>
          <w:b w:val="1"/>
          <w:rtl w:val="0"/>
        </w:rPr>
        <w:t xml:space="preserve">Victim: </w:t>
      </w:r>
      <w:r w:rsidDel="00000000" w:rsidR="00000000" w:rsidRPr="00000000">
        <w:rPr>
          <w:rtl w:val="0"/>
        </w:rPr>
        <w:t xml:space="preserve">I feel so frustrated today. Wow! I really need some help but I do not know whom to reach out to! I am too afraid to ask, approach or speak to anyone. I wish I had some magic to make these feelings and emotions disappear.</w:t>
      </w:r>
      <w:r w:rsidDel="00000000" w:rsidR="00000000" w:rsidRPr="00000000">
        <w:rPr>
          <w:rtl w:val="0"/>
        </w:rPr>
        <w:br w:type="textWrapping"/>
      </w:r>
    </w:p>
    <w:p w:rsidR="00000000" w:rsidDel="00000000" w:rsidP="00000000" w:rsidRDefault="00000000" w:rsidRPr="00000000" w14:paraId="00000003">
      <w:pPr>
        <w:rPr>
          <w:sz w:val="28"/>
          <w:szCs w:val="28"/>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color w:val="0000ff"/>
          <w:sz w:val="28"/>
          <w:szCs w:val="28"/>
        </w:rPr>
      </w:pPr>
      <w:r w:rsidDel="00000000" w:rsidR="00000000" w:rsidRPr="00000000">
        <w:rPr>
          <w:color w:val="0000ff"/>
          <w:sz w:val="28"/>
          <w:szCs w:val="28"/>
          <w:rtl w:val="0"/>
        </w:rPr>
        <w:t xml:space="preserve">Did U know - Statistics : More than 1 in 5 US adults live with a mental illness. Over 1 in 5 youth (ages 13-18) either currently or at some point during their life, have had a seriously debilitating mental illness. About 1 in 25 U.S. adults lives with a serious mental illness, such as schizophrenia, bipolar disorder, or major depression.</w:t>
      </w:r>
    </w:p>
    <w:p w:rsidR="00000000" w:rsidDel="00000000" w:rsidP="00000000" w:rsidRDefault="00000000" w:rsidRPr="00000000" w14:paraId="00000006">
      <w:pPr>
        <w:pStyle w:val="Heading1"/>
        <w:rPr/>
      </w:pPr>
      <w:bookmarkStart w:colFirst="0" w:colLast="0" w:name="_y8iu42eu3tl1" w:id="2"/>
      <w:bookmarkEnd w:id="2"/>
      <w:r w:rsidDel="00000000" w:rsidR="00000000" w:rsidRPr="00000000">
        <w:rPr>
          <w:rtl w:val="0"/>
        </w:rPr>
        <w:t xml:space="preserve">ACT II: </w:t>
      </w:r>
      <w:commentRangeStart w:id="1"/>
      <w:r w:rsidDel="00000000" w:rsidR="00000000" w:rsidRPr="00000000">
        <w:rPr>
          <w:rtl w:val="0"/>
        </w:rPr>
        <w:t xml:space="preserve">Solution</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sz w:val="28"/>
          <w:szCs w:val="28"/>
          <w:rtl w:val="0"/>
        </w:rPr>
        <w:t xml:space="preserve">HAHAHAHA … Fear not Farzana! It is I, the Wizard of Wellness, coming forth with a great solution to all your problems! </w:t>
      </w:r>
    </w:p>
    <w:p w:rsidR="00000000" w:rsidDel="00000000" w:rsidP="00000000" w:rsidRDefault="00000000" w:rsidRPr="00000000" w14:paraId="00000008">
      <w:pPr>
        <w:rPr/>
      </w:pPr>
      <w:r w:rsidDel="00000000" w:rsidR="00000000" w:rsidRPr="00000000">
        <w:rPr>
          <w:sz w:val="28"/>
          <w:szCs w:val="28"/>
          <w:rtl w:val="0"/>
        </w:rPr>
        <w:br w:type="textWrapping"/>
        <w:t xml:space="preserve">I present to you an accessible antidote, The Wellness Wizard!</w:t>
      </w:r>
      <w:r w:rsidDel="00000000" w:rsidR="00000000" w:rsidRPr="00000000">
        <w:rPr>
          <w:rtl w:val="0"/>
        </w:rPr>
      </w:r>
    </w:p>
    <w:p w:rsidR="00000000" w:rsidDel="00000000" w:rsidP="00000000" w:rsidRDefault="00000000" w:rsidRPr="00000000" w14:paraId="00000009">
      <w:pPr>
        <w:pStyle w:val="Heading1"/>
        <w:rPr/>
      </w:pPr>
      <w:bookmarkStart w:colFirst="0" w:colLast="0" w:name="_ueftebt4q3wf" w:id="3"/>
      <w:bookmarkEnd w:id="3"/>
      <w:r w:rsidDel="00000000" w:rsidR="00000000" w:rsidRPr="00000000">
        <w:rPr>
          <w:rtl w:val="0"/>
        </w:rPr>
        <w:t xml:space="preserve">ACT III: Feature </w:t>
      </w:r>
      <w:commentRangeStart w:id="2"/>
      <w:commentRangeStart w:id="3"/>
      <w:r w:rsidDel="00000000" w:rsidR="00000000" w:rsidRPr="00000000">
        <w:rPr>
          <w:rtl w:val="0"/>
        </w:rPr>
        <w:t xml:space="preserve">List</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The app to facilitate your and all your loved one’s  mental health needs with just a tap of your finger in the comfort of your own space. The app includes:</w:t>
      </w:r>
    </w:p>
    <w:p w:rsidR="00000000" w:rsidDel="00000000" w:rsidP="00000000" w:rsidRDefault="00000000" w:rsidRPr="00000000" w14:paraId="0000000B">
      <w:pPr>
        <w:numPr>
          <w:ilvl w:val="0"/>
          <w:numId w:val="1"/>
        </w:numPr>
        <w:ind w:left="720" w:hanging="360"/>
        <w:rPr>
          <w:sz w:val="24"/>
          <w:szCs w:val="24"/>
        </w:rPr>
      </w:pPr>
      <w:r w:rsidDel="00000000" w:rsidR="00000000" w:rsidRPr="00000000">
        <w:rPr>
          <w:sz w:val="24"/>
          <w:szCs w:val="24"/>
          <w:rtl w:val="0"/>
        </w:rPr>
        <w:t xml:space="preserve">A daily mean to journal your current feelings - A Mood Tracker</w:t>
      </w:r>
    </w:p>
    <w:p w:rsidR="00000000" w:rsidDel="00000000" w:rsidP="00000000" w:rsidRDefault="00000000" w:rsidRPr="00000000" w14:paraId="0000000C">
      <w:pPr>
        <w:numPr>
          <w:ilvl w:val="0"/>
          <w:numId w:val="1"/>
        </w:numPr>
        <w:ind w:left="720" w:hanging="360"/>
        <w:rPr>
          <w:sz w:val="24"/>
          <w:szCs w:val="24"/>
        </w:rPr>
      </w:pPr>
      <w:r w:rsidDel="00000000" w:rsidR="00000000" w:rsidRPr="00000000">
        <w:rPr>
          <w:sz w:val="24"/>
          <w:szCs w:val="24"/>
          <w:rtl w:val="0"/>
        </w:rPr>
        <w:t xml:space="preserve">A list of resources to help you connect with the right professionals and Support Group - A Resource List - Therapist Suggestions</w:t>
      </w:r>
    </w:p>
    <w:p w:rsidR="00000000" w:rsidDel="00000000" w:rsidP="00000000" w:rsidRDefault="00000000" w:rsidRPr="00000000" w14:paraId="0000000D">
      <w:pPr>
        <w:numPr>
          <w:ilvl w:val="0"/>
          <w:numId w:val="1"/>
        </w:numPr>
        <w:ind w:left="720" w:hanging="360"/>
        <w:rPr>
          <w:sz w:val="24"/>
          <w:szCs w:val="24"/>
        </w:rPr>
      </w:pPr>
      <w:r w:rsidDel="00000000" w:rsidR="00000000" w:rsidRPr="00000000">
        <w:rPr>
          <w:sz w:val="24"/>
          <w:szCs w:val="24"/>
          <w:rtl w:val="0"/>
        </w:rPr>
        <w:t xml:space="preserve">An accessible way to enjoy Telemedicine and chat based support - A Chat feature</w:t>
      </w:r>
    </w:p>
    <w:p w:rsidR="00000000" w:rsidDel="00000000" w:rsidP="00000000" w:rsidRDefault="00000000" w:rsidRPr="00000000" w14:paraId="0000000E">
      <w:pPr>
        <w:numPr>
          <w:ilvl w:val="0"/>
          <w:numId w:val="1"/>
        </w:numPr>
        <w:ind w:left="720" w:hanging="360"/>
        <w:rPr>
          <w:sz w:val="24"/>
          <w:szCs w:val="24"/>
        </w:rPr>
      </w:pPr>
      <w:r w:rsidDel="00000000" w:rsidR="00000000" w:rsidRPr="00000000">
        <w:rPr>
          <w:sz w:val="24"/>
          <w:szCs w:val="24"/>
          <w:rtl w:val="0"/>
        </w:rPr>
        <w:t xml:space="preserve">Keep track of your medication - A Medication </w:t>
      </w:r>
    </w:p>
    <w:p w:rsidR="00000000" w:rsidDel="00000000" w:rsidP="00000000" w:rsidRDefault="00000000" w:rsidRPr="00000000" w14:paraId="0000000F">
      <w:pPr>
        <w:numPr>
          <w:ilvl w:val="0"/>
          <w:numId w:val="1"/>
        </w:numPr>
        <w:ind w:left="720" w:hanging="360"/>
        <w:rPr>
          <w:sz w:val="24"/>
          <w:szCs w:val="24"/>
        </w:rPr>
      </w:pPr>
      <w:r w:rsidDel="00000000" w:rsidR="00000000" w:rsidRPr="00000000">
        <w:rPr>
          <w:sz w:val="24"/>
          <w:szCs w:val="24"/>
          <w:rtl w:val="0"/>
        </w:rPr>
        <w:t xml:space="preserve">Track your overall mental health history - Your History</w:t>
      </w:r>
    </w:p>
    <w:p w:rsidR="00000000" w:rsidDel="00000000" w:rsidP="00000000" w:rsidRDefault="00000000" w:rsidRPr="00000000" w14:paraId="00000010">
      <w:pPr>
        <w:numPr>
          <w:ilvl w:val="0"/>
          <w:numId w:val="1"/>
        </w:numPr>
        <w:ind w:left="720" w:hanging="360"/>
        <w:rPr>
          <w:sz w:val="24"/>
          <w:szCs w:val="24"/>
        </w:rPr>
      </w:pPr>
      <w:r w:rsidDel="00000000" w:rsidR="00000000" w:rsidRPr="00000000">
        <w:rPr>
          <w:sz w:val="24"/>
          <w:szCs w:val="24"/>
          <w:rtl w:val="0"/>
        </w:rPr>
        <w:t xml:space="preserve">Find a therapist, pantry, a professional, health care fair, dietician or a specific feature by using the option of - A Search </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My Apprentice Anika will demonstrate the app for you!</w:t>
      </w:r>
    </w:p>
    <w:p w:rsidR="00000000" w:rsidDel="00000000" w:rsidP="00000000" w:rsidRDefault="00000000" w:rsidRPr="00000000" w14:paraId="00000013">
      <w:pPr>
        <w:pStyle w:val="Heading1"/>
        <w:rPr/>
      </w:pPr>
      <w:bookmarkStart w:colFirst="0" w:colLast="0" w:name="_dswovq4uv26u" w:id="4"/>
      <w:bookmarkEnd w:id="4"/>
      <w:r w:rsidDel="00000000" w:rsidR="00000000" w:rsidRPr="00000000">
        <w:rPr>
          <w:rtl w:val="0"/>
        </w:rPr>
        <w:t xml:space="preserve">ACT IV: Demonstration</w:t>
      </w:r>
    </w:p>
    <w:p w:rsidR="00000000" w:rsidDel="00000000" w:rsidP="00000000" w:rsidRDefault="00000000" w:rsidRPr="00000000" w14:paraId="00000014">
      <w:pPr>
        <w:rPr>
          <w:sz w:val="24"/>
          <w:szCs w:val="24"/>
        </w:rPr>
      </w:pPr>
      <w:r w:rsidDel="00000000" w:rsidR="00000000" w:rsidRPr="00000000">
        <w:rPr>
          <w:sz w:val="24"/>
          <w:szCs w:val="24"/>
          <w:rtl w:val="0"/>
        </w:rPr>
        <w:t xml:space="preserve">Hi There, let’s walk you over our application!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So first you download our app from the App Store.</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color w:val="ff0000"/>
          <w:sz w:val="24"/>
          <w:szCs w:val="24"/>
        </w:rPr>
      </w:pPr>
      <w:r w:rsidDel="00000000" w:rsidR="00000000" w:rsidRPr="00000000">
        <w:rPr>
          <w:sz w:val="24"/>
          <w:szCs w:val="24"/>
          <w:rtl w:val="0"/>
        </w:rPr>
        <w:t xml:space="preserve">Then you click on the app from your phone Home page and you are greeted by the Mighty Wizard! </w:t>
      </w:r>
      <w:r w:rsidDel="00000000" w:rsidR="00000000" w:rsidRPr="00000000">
        <w:rPr>
          <w:color w:val="ff0000"/>
          <w:sz w:val="24"/>
          <w:szCs w:val="24"/>
          <w:rtl w:val="0"/>
        </w:rPr>
        <w:t xml:space="preserve">(</w:t>
      </w:r>
      <w:r w:rsidDel="00000000" w:rsidR="00000000" w:rsidRPr="00000000">
        <w:rPr>
          <w:b w:val="1"/>
          <w:color w:val="ff0000"/>
          <w:sz w:val="24"/>
          <w:szCs w:val="24"/>
          <w:rtl w:val="0"/>
        </w:rPr>
        <w:t xml:space="preserve">Splash Screen</w:t>
      </w:r>
      <w:r w:rsidDel="00000000" w:rsidR="00000000" w:rsidRPr="00000000">
        <w:rPr>
          <w:color w:val="ff0000"/>
          <w:sz w:val="24"/>
          <w:szCs w:val="24"/>
          <w:rtl w:val="0"/>
        </w:rPr>
        <w:t xml:space="preserve">)</w:t>
      </w:r>
    </w:p>
    <w:p w:rsidR="00000000" w:rsidDel="00000000" w:rsidP="00000000" w:rsidRDefault="00000000" w:rsidRPr="00000000" w14:paraId="00000019">
      <w:pPr>
        <w:rPr>
          <w:sz w:val="24"/>
          <w:szCs w:val="24"/>
        </w:rPr>
      </w:pPr>
      <w:r w:rsidDel="00000000" w:rsidR="00000000" w:rsidRPr="00000000">
        <w:rPr>
          <w:sz w:val="24"/>
          <w:szCs w:val="24"/>
          <w:rtl w:val="0"/>
        </w:rPr>
        <w:t xml:space="preserve">Then you see the </w:t>
      </w:r>
      <w:r w:rsidDel="00000000" w:rsidR="00000000" w:rsidRPr="00000000">
        <w:rPr>
          <w:b w:val="1"/>
          <w:sz w:val="24"/>
          <w:szCs w:val="24"/>
          <w:rtl w:val="0"/>
        </w:rPr>
        <w:t xml:space="preserve">login </w:t>
      </w:r>
      <w:r w:rsidDel="00000000" w:rsidR="00000000" w:rsidRPr="00000000">
        <w:rPr>
          <w:sz w:val="24"/>
          <w:szCs w:val="24"/>
          <w:rtl w:val="0"/>
        </w:rPr>
        <w:t xml:space="preserve">screen where you need to enter your credentials. But wait, you need to create  one first! So you click on “</w:t>
      </w:r>
      <w:r w:rsidDel="00000000" w:rsidR="00000000" w:rsidRPr="00000000">
        <w:rPr>
          <w:b w:val="1"/>
          <w:sz w:val="24"/>
          <w:szCs w:val="24"/>
          <w:rtl w:val="0"/>
        </w:rPr>
        <w:t xml:space="preserve">Sign up</w:t>
      </w:r>
      <w:r w:rsidDel="00000000" w:rsidR="00000000" w:rsidRPr="00000000">
        <w:rPr>
          <w:sz w:val="24"/>
          <w:szCs w:val="24"/>
          <w:rtl w:val="0"/>
        </w:rPr>
        <w:t xml:space="preserve">”.</w:t>
        <w:br w:type="textWrapping"/>
        <w:t xml:space="preserve">You enter your details and click on SignUp. </w:t>
        <w:br w:type="textWrapping"/>
        <w:br w:type="textWrapping"/>
        <w:t xml:space="preserve">Now that you are onboard, let’s see what you can do</w:t>
      </w:r>
      <w:r w:rsidDel="00000000" w:rsidR="00000000" w:rsidRPr="00000000">
        <w:rPr>
          <w:rtl w:val="0"/>
        </w:rPr>
        <w:t xml:space="preserve">!</w:t>
        <w:br w:type="textWrapping"/>
        <w:br w:type="textWrapping"/>
      </w:r>
      <w:r w:rsidDel="00000000" w:rsidR="00000000" w:rsidRPr="00000000">
        <w:rPr>
          <w:sz w:val="24"/>
          <w:szCs w:val="24"/>
          <w:rtl w:val="0"/>
        </w:rPr>
        <w:t xml:space="preserve">First, on the </w:t>
      </w:r>
      <w:commentRangeStart w:id="4"/>
      <w:r w:rsidDel="00000000" w:rsidR="00000000" w:rsidRPr="00000000">
        <w:rPr>
          <w:b w:val="1"/>
          <w:sz w:val="28"/>
          <w:szCs w:val="28"/>
          <w:rtl w:val="0"/>
        </w:rPr>
        <w:t xml:space="preserve">dashboard</w:t>
      </w:r>
      <w:commentRangeEnd w:id="4"/>
      <w:r w:rsidDel="00000000" w:rsidR="00000000" w:rsidRPr="00000000">
        <w:commentReference w:id="4"/>
      </w:r>
      <w:r w:rsidDel="00000000" w:rsidR="00000000" w:rsidRPr="00000000">
        <w:rPr>
          <w:sz w:val="24"/>
          <w:szCs w:val="24"/>
          <w:rtl w:val="0"/>
        </w:rPr>
        <w:t xml:space="preserve"> : </w:t>
      </w:r>
      <w:ins w:author="Jenny Andrus" w:id="0" w:date="2023-05-19T23:05:13Z">
        <w:r w:rsidDel="00000000" w:rsidR="00000000" w:rsidRPr="00000000">
          <w:rPr>
            <w:sz w:val="24"/>
            <w:szCs w:val="24"/>
            <w:rtl w:val="0"/>
          </w:rPr>
          <w:t xml:space="preserve">(jenny)</w:t>
        </w:r>
      </w:ins>
      <w:r w:rsidDel="00000000" w:rsidR="00000000" w:rsidRPr="00000000">
        <w:rPr>
          <w:rtl w:val="0"/>
        </w:rPr>
      </w:r>
    </w:p>
    <w:p w:rsidR="00000000" w:rsidDel="00000000" w:rsidP="00000000" w:rsidRDefault="00000000" w:rsidRPr="00000000" w14:paraId="0000001A">
      <w:pPr>
        <w:numPr>
          <w:ilvl w:val="0"/>
          <w:numId w:val="2"/>
        </w:numPr>
        <w:ind w:left="1440" w:hanging="360"/>
        <w:rPr>
          <w:sz w:val="24"/>
          <w:szCs w:val="24"/>
        </w:rPr>
      </w:pPr>
      <w:commentRangeStart w:id="5"/>
      <w:r w:rsidDel="00000000" w:rsidR="00000000" w:rsidRPr="00000000">
        <w:rPr>
          <w:sz w:val="24"/>
          <w:szCs w:val="24"/>
          <w:rtl w:val="0"/>
        </w:rPr>
        <w:t xml:space="preserve">You will see the featured topics which in this case as you can see is a free consultation for the app user/s.</w:t>
      </w:r>
    </w:p>
    <w:p w:rsidR="00000000" w:rsidDel="00000000" w:rsidP="00000000" w:rsidRDefault="00000000" w:rsidRPr="00000000" w14:paraId="0000001B">
      <w:pPr>
        <w:numPr>
          <w:ilvl w:val="0"/>
          <w:numId w:val="2"/>
        </w:numPr>
        <w:ind w:left="1440" w:hanging="360"/>
        <w:rPr>
          <w:sz w:val="24"/>
          <w:szCs w:val="24"/>
        </w:rPr>
      </w:pPr>
      <w:r w:rsidDel="00000000" w:rsidR="00000000" w:rsidRPr="00000000">
        <w:rPr>
          <w:sz w:val="24"/>
          <w:szCs w:val="24"/>
          <w:rtl w:val="0"/>
        </w:rPr>
        <w:t xml:space="preserve">Then you get to see a graph depicting your mood trend over time as you have recorded daily!</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1C">
      <w:pPr>
        <w:numPr>
          <w:ilvl w:val="0"/>
          <w:numId w:val="2"/>
        </w:numPr>
        <w:ind w:left="1440" w:hanging="360"/>
        <w:rPr>
          <w:sz w:val="24"/>
          <w:szCs w:val="24"/>
        </w:rPr>
      </w:pPr>
      <w:r w:rsidDel="00000000" w:rsidR="00000000" w:rsidRPr="00000000">
        <w:rPr>
          <w:sz w:val="24"/>
          <w:szCs w:val="24"/>
          <w:rtl w:val="0"/>
        </w:rPr>
        <w:t xml:space="preserve">Lets tour the </w:t>
      </w:r>
      <w:commentRangeStart w:id="6"/>
      <w:r w:rsidDel="00000000" w:rsidR="00000000" w:rsidRPr="00000000">
        <w:rPr>
          <w:b w:val="1"/>
          <w:sz w:val="28"/>
          <w:szCs w:val="28"/>
          <w:rtl w:val="0"/>
        </w:rPr>
        <w:t xml:space="preserve">Mood Tracker</w:t>
      </w:r>
      <w:commentRangeEnd w:id="6"/>
      <w:r w:rsidDel="00000000" w:rsidR="00000000" w:rsidRPr="00000000">
        <w:commentReference w:id="6"/>
      </w:r>
      <w:r w:rsidDel="00000000" w:rsidR="00000000" w:rsidRPr="00000000">
        <w:rPr>
          <w:b w:val="1"/>
          <w:sz w:val="24"/>
          <w:szCs w:val="24"/>
          <w:rtl w:val="0"/>
        </w:rPr>
        <w:t xml:space="preserve"> </w:t>
      </w:r>
      <w:r w:rsidDel="00000000" w:rsidR="00000000" w:rsidRPr="00000000">
        <w:rPr>
          <w:b w:val="1"/>
          <w:color w:val="ff0000"/>
          <w:sz w:val="24"/>
          <w:szCs w:val="24"/>
          <w:rtl w:val="0"/>
        </w:rPr>
        <w:t xml:space="preserve">(</w:t>
      </w:r>
      <w:r w:rsidDel="00000000" w:rsidR="00000000" w:rsidRPr="00000000">
        <w:rPr>
          <w:color w:val="ff0000"/>
          <w:sz w:val="24"/>
          <w:szCs w:val="24"/>
          <w:rtl w:val="0"/>
        </w:rPr>
        <w:t xml:space="preserve">navigate from menu</w:t>
      </w:r>
      <w:r w:rsidDel="00000000" w:rsidR="00000000" w:rsidRPr="00000000">
        <w:rPr>
          <w:b w:val="1"/>
          <w:color w:val="ff0000"/>
          <w:sz w:val="24"/>
          <w:szCs w:val="24"/>
          <w:rtl w:val="0"/>
        </w:rPr>
        <w:t xml:space="preserve">)</w:t>
      </w:r>
    </w:p>
    <w:p w:rsidR="00000000" w:rsidDel="00000000" w:rsidP="00000000" w:rsidRDefault="00000000" w:rsidRPr="00000000" w14:paraId="0000001D">
      <w:pPr>
        <w:numPr>
          <w:ilvl w:val="0"/>
          <w:numId w:val="2"/>
        </w:numPr>
        <w:ind w:left="1440" w:hanging="360"/>
        <w:rPr>
          <w:sz w:val="24"/>
          <w:szCs w:val="24"/>
        </w:rPr>
      </w:pPr>
      <w:r w:rsidDel="00000000" w:rsidR="00000000" w:rsidRPr="00000000">
        <w:rPr>
          <w:sz w:val="24"/>
          <w:szCs w:val="24"/>
          <w:rtl w:val="0"/>
        </w:rPr>
        <w:t xml:space="preserve">Now, let’s talk about the other features on your dashboard </w:t>
      </w:r>
      <w:r w:rsidDel="00000000" w:rsidR="00000000" w:rsidRPr="00000000">
        <w:rPr>
          <w:color w:val="ff0000"/>
          <w:sz w:val="24"/>
          <w:szCs w:val="24"/>
          <w:rtl w:val="0"/>
        </w:rPr>
        <w:t xml:space="preserve">(return back to dashboard)</w:t>
      </w:r>
    </w:p>
    <w:p w:rsidR="00000000" w:rsidDel="00000000" w:rsidP="00000000" w:rsidRDefault="00000000" w:rsidRPr="00000000" w14:paraId="0000001E">
      <w:pPr>
        <w:numPr>
          <w:ilvl w:val="1"/>
          <w:numId w:val="2"/>
        </w:numPr>
        <w:ind w:left="2160" w:hanging="360"/>
        <w:rPr>
          <w:sz w:val="24"/>
          <w:szCs w:val="24"/>
        </w:rPr>
      </w:pPr>
      <w:commentRangeStart w:id="7"/>
      <w:r w:rsidDel="00000000" w:rsidR="00000000" w:rsidRPr="00000000">
        <w:rPr>
          <w:sz w:val="26"/>
          <w:szCs w:val="26"/>
          <w:rtl w:val="0"/>
        </w:rPr>
        <w:t xml:space="preserve"> </w:t>
      </w:r>
      <w:r w:rsidDel="00000000" w:rsidR="00000000" w:rsidRPr="00000000">
        <w:rPr>
          <w:b w:val="1"/>
          <w:sz w:val="28"/>
          <w:szCs w:val="28"/>
          <w:rtl w:val="0"/>
        </w:rPr>
        <w:t xml:space="preserve">Questionnaire</w:t>
      </w:r>
      <w:r w:rsidDel="00000000" w:rsidR="00000000" w:rsidRPr="00000000">
        <w:rPr>
          <w:sz w:val="24"/>
          <w:szCs w:val="24"/>
          <w:rtl w:val="0"/>
        </w:rPr>
        <w:t xml:space="preserve">to help you know what you are feeling or  dealing with? </w:t>
      </w:r>
      <w:r w:rsidDel="00000000" w:rsidR="00000000" w:rsidRPr="00000000">
        <w:rPr>
          <w:color w:val="ff0000"/>
          <w:sz w:val="24"/>
          <w:szCs w:val="24"/>
          <w:rtl w:val="0"/>
        </w:rPr>
        <w:t xml:space="preserve">(walk over of survey questionaire and back to dashboard)</w:t>
      </w:r>
    </w:p>
    <w:p w:rsidR="00000000" w:rsidDel="00000000" w:rsidP="00000000" w:rsidRDefault="00000000" w:rsidRPr="00000000" w14:paraId="0000001F">
      <w:pPr>
        <w:numPr>
          <w:ilvl w:val="1"/>
          <w:numId w:val="2"/>
        </w:numPr>
        <w:ind w:left="2160" w:hanging="360"/>
        <w:rPr>
          <w:sz w:val="24"/>
          <w:szCs w:val="24"/>
        </w:rPr>
      </w:pPr>
      <w:r w:rsidDel="00000000" w:rsidR="00000000" w:rsidRPr="00000000">
        <w:rPr>
          <w:sz w:val="24"/>
          <w:szCs w:val="24"/>
          <w:rtl w:val="0"/>
        </w:rPr>
        <w:t xml:space="preserve"> Here is the </w:t>
      </w:r>
      <w:r w:rsidDel="00000000" w:rsidR="00000000" w:rsidRPr="00000000">
        <w:rPr>
          <w:b w:val="1"/>
          <w:sz w:val="28"/>
          <w:szCs w:val="28"/>
          <w:rtl w:val="0"/>
        </w:rPr>
        <w:t xml:space="preserve">Repository</w:t>
      </w:r>
      <w:r w:rsidDel="00000000" w:rsidR="00000000" w:rsidRPr="00000000">
        <w:rPr>
          <w:sz w:val="26"/>
          <w:szCs w:val="26"/>
          <w:rtl w:val="0"/>
        </w:rPr>
        <w:t xml:space="preserve"> </w:t>
      </w:r>
      <w:r w:rsidDel="00000000" w:rsidR="00000000" w:rsidRPr="00000000">
        <w:rPr>
          <w:sz w:val="24"/>
          <w:szCs w:val="24"/>
          <w:rtl w:val="0"/>
        </w:rPr>
        <w:t xml:space="preserve">with a list of all available resources at your fingertip. </w:t>
      </w:r>
      <w:r w:rsidDel="00000000" w:rsidR="00000000" w:rsidRPr="00000000">
        <w:rPr>
          <w:color w:val="ff0000"/>
          <w:sz w:val="24"/>
          <w:szCs w:val="24"/>
          <w:rtl w:val="0"/>
        </w:rPr>
        <w:t xml:space="preserve">(walk over of resource list and back to dashboard)</w:t>
      </w:r>
    </w:p>
    <w:p w:rsidR="00000000" w:rsidDel="00000000" w:rsidP="00000000" w:rsidRDefault="00000000" w:rsidRPr="00000000" w14:paraId="00000020">
      <w:pPr>
        <w:numPr>
          <w:ilvl w:val="2"/>
          <w:numId w:val="2"/>
        </w:numPr>
        <w:ind w:left="2880" w:hanging="360"/>
        <w:rPr>
          <w:b w:val="1"/>
          <w:sz w:val="28"/>
          <w:szCs w:val="28"/>
        </w:rPr>
      </w:pPr>
      <w:r w:rsidDel="00000000" w:rsidR="00000000" w:rsidRPr="00000000">
        <w:rPr>
          <w:b w:val="1"/>
          <w:sz w:val="28"/>
          <w:szCs w:val="28"/>
          <w:rtl w:val="0"/>
        </w:rPr>
        <w:t xml:space="preserve">Therapist suggestion</w:t>
      </w:r>
    </w:p>
    <w:p w:rsidR="00000000" w:rsidDel="00000000" w:rsidP="00000000" w:rsidRDefault="00000000" w:rsidRPr="00000000" w14:paraId="00000021">
      <w:pPr>
        <w:numPr>
          <w:ilvl w:val="2"/>
          <w:numId w:val="2"/>
        </w:numPr>
        <w:ind w:left="2880" w:hanging="360"/>
        <w:rPr>
          <w:b w:val="1"/>
          <w:sz w:val="28"/>
          <w:szCs w:val="28"/>
        </w:rPr>
      </w:pPr>
      <w:commentRangeStart w:id="8"/>
      <w:r w:rsidDel="00000000" w:rsidR="00000000" w:rsidRPr="00000000">
        <w:rPr>
          <w:b w:val="1"/>
          <w:sz w:val="28"/>
          <w:szCs w:val="28"/>
          <w:rtl w:val="0"/>
        </w:rPr>
        <w:t xml:space="preserve">Reviews</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22">
      <w:pPr>
        <w:numPr>
          <w:ilvl w:val="1"/>
          <w:numId w:val="2"/>
        </w:numPr>
        <w:ind w:left="2160" w:hanging="360"/>
        <w:rPr>
          <w:b w:val="1"/>
          <w:sz w:val="24"/>
          <w:szCs w:val="24"/>
        </w:rPr>
      </w:pPr>
      <w:r w:rsidDel="00000000" w:rsidR="00000000" w:rsidRPr="00000000">
        <w:rPr>
          <w:sz w:val="24"/>
          <w:szCs w:val="24"/>
          <w:rtl w:val="0"/>
        </w:rPr>
        <w:t xml:space="preserve">Now let</w:t>
      </w:r>
      <w:ins w:author="Stevie Evans" w:id="1" w:date="2023-05-19T23:46:17Z">
        <w:r w:rsidDel="00000000" w:rsidR="00000000" w:rsidRPr="00000000">
          <w:rPr>
            <w:sz w:val="24"/>
            <w:szCs w:val="24"/>
            <w:rtl w:val="0"/>
          </w:rPr>
          <w:t xml:space="preserve">’</w:t>
        </w:r>
      </w:ins>
      <w:r w:rsidDel="00000000" w:rsidR="00000000" w:rsidRPr="00000000">
        <w:rPr>
          <w:sz w:val="24"/>
          <w:szCs w:val="24"/>
          <w:rtl w:val="0"/>
        </w:rPr>
        <w:t xml:space="preserve">s see what </w:t>
      </w:r>
      <w:commentRangeStart w:id="9"/>
      <w:r w:rsidDel="00000000" w:rsidR="00000000" w:rsidRPr="00000000">
        <w:rPr>
          <w:b w:val="1"/>
          <w:sz w:val="28"/>
          <w:szCs w:val="28"/>
          <w:rtl w:val="0"/>
        </w:rPr>
        <w:t xml:space="preserve">Your History</w:t>
      </w:r>
      <w:commentRangeEnd w:id="9"/>
      <w:r w:rsidDel="00000000" w:rsidR="00000000" w:rsidRPr="00000000">
        <w:commentReference w:id="9"/>
      </w:r>
      <w:r w:rsidDel="00000000" w:rsidR="00000000" w:rsidRPr="00000000">
        <w:rPr>
          <w:b w:val="1"/>
          <w:sz w:val="24"/>
          <w:szCs w:val="24"/>
          <w:rtl w:val="0"/>
        </w:rPr>
        <w:t xml:space="preserve"> </w:t>
      </w:r>
      <w:r w:rsidDel="00000000" w:rsidR="00000000" w:rsidRPr="00000000">
        <w:rPr>
          <w:sz w:val="24"/>
          <w:szCs w:val="24"/>
          <w:rtl w:val="0"/>
        </w:rPr>
        <w:t xml:space="preserve">has! </w:t>
      </w:r>
      <w:r w:rsidDel="00000000" w:rsidR="00000000" w:rsidRPr="00000000">
        <w:rPr>
          <w:b w:val="1"/>
          <w:sz w:val="24"/>
          <w:szCs w:val="24"/>
          <w:rtl w:val="0"/>
        </w:rPr>
        <w:t xml:space="preserve">: </w:t>
      </w:r>
      <w:r w:rsidDel="00000000" w:rsidR="00000000" w:rsidRPr="00000000">
        <w:rPr>
          <w:color w:val="ff0000"/>
          <w:sz w:val="24"/>
          <w:szCs w:val="24"/>
          <w:rtl w:val="0"/>
        </w:rPr>
        <w:t xml:space="preserve">(walk over of history and back to dashboard) </w:t>
      </w:r>
      <w:r w:rsidDel="00000000" w:rsidR="00000000" w:rsidRPr="00000000">
        <w:rPr>
          <w:sz w:val="24"/>
          <w:szCs w:val="24"/>
          <w:rtl w:val="0"/>
        </w:rPr>
        <w:t xml:space="preserve">So it has records of all your activity across the app.</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23">
      <w:pPr>
        <w:numPr>
          <w:ilvl w:val="1"/>
          <w:numId w:val="2"/>
        </w:numPr>
        <w:ind w:left="2160" w:hanging="360"/>
        <w:rPr>
          <w:sz w:val="24"/>
          <w:szCs w:val="24"/>
        </w:rPr>
      </w:pPr>
      <w:r w:rsidDel="00000000" w:rsidR="00000000" w:rsidRPr="00000000">
        <w:rPr>
          <w:sz w:val="24"/>
          <w:szCs w:val="24"/>
          <w:rtl w:val="0"/>
        </w:rPr>
        <w:t xml:space="preserve">So as you can see, we also would share motivational articles and videos on the dashboard for you to drive your mood for the day and share useful tips.</w:t>
      </w:r>
      <w:r w:rsidDel="00000000" w:rsidR="00000000" w:rsidRPr="00000000">
        <w:rPr>
          <w:color w:val="ff0000"/>
          <w:sz w:val="24"/>
          <w:szCs w:val="24"/>
          <w:rtl w:val="0"/>
        </w:rPr>
        <w:t xml:space="preserve"> (walk over of the daily reminder portion and come back to dashboard) </w:t>
      </w:r>
      <w:r w:rsidDel="00000000" w:rsidR="00000000" w:rsidRPr="00000000">
        <w:rPr>
          <w:rtl w:val="0"/>
        </w:rPr>
      </w:r>
    </w:p>
    <w:p w:rsidR="00000000" w:rsidDel="00000000" w:rsidP="00000000" w:rsidRDefault="00000000" w:rsidRPr="00000000" w14:paraId="00000024">
      <w:pPr>
        <w:numPr>
          <w:ilvl w:val="1"/>
          <w:numId w:val="2"/>
        </w:numPr>
        <w:ind w:left="2160" w:hanging="360"/>
        <w:rPr>
          <w:color w:val="ff0000"/>
          <w:sz w:val="24"/>
          <w:szCs w:val="24"/>
          <w:u w:val="none"/>
        </w:rPr>
      </w:pPr>
      <w:r w:rsidDel="00000000" w:rsidR="00000000" w:rsidRPr="00000000">
        <w:rPr>
          <w:rtl w:val="0"/>
        </w:rPr>
      </w:r>
    </w:p>
    <w:p w:rsidR="00000000" w:rsidDel="00000000" w:rsidP="00000000" w:rsidRDefault="00000000" w:rsidRPr="00000000" w14:paraId="00000025">
      <w:pPr>
        <w:numPr>
          <w:ilvl w:val="0"/>
          <w:numId w:val="2"/>
        </w:numPr>
        <w:ind w:left="1440" w:hanging="360"/>
        <w:rPr>
          <w:sz w:val="24"/>
          <w:szCs w:val="24"/>
        </w:rPr>
      </w:pPr>
      <w:r w:rsidDel="00000000" w:rsidR="00000000" w:rsidRPr="00000000">
        <w:rPr>
          <w:sz w:val="24"/>
          <w:szCs w:val="24"/>
          <w:rtl w:val="0"/>
        </w:rPr>
        <w:t xml:space="preserve">Now as you can see we have multiple options on the navigation bar! So first off we have the Search, Home, Chat and the Menu.</w:t>
      </w:r>
    </w:p>
    <w:p w:rsidR="00000000" w:rsidDel="00000000" w:rsidP="00000000" w:rsidRDefault="00000000" w:rsidRPr="00000000" w14:paraId="00000026">
      <w:pPr>
        <w:numPr>
          <w:ilvl w:val="1"/>
          <w:numId w:val="2"/>
        </w:numPr>
        <w:ind w:left="2160" w:hanging="360"/>
        <w:rPr>
          <w:sz w:val="24"/>
          <w:szCs w:val="24"/>
        </w:rPr>
      </w:pPr>
      <w:r w:rsidDel="00000000" w:rsidR="00000000" w:rsidRPr="00000000">
        <w:rPr>
          <w:sz w:val="24"/>
          <w:szCs w:val="24"/>
          <w:rtl w:val="0"/>
        </w:rPr>
        <w:t xml:space="preserve">The </w:t>
      </w:r>
      <w:r w:rsidDel="00000000" w:rsidR="00000000" w:rsidRPr="00000000">
        <w:rPr>
          <w:b w:val="1"/>
          <w:sz w:val="28"/>
          <w:szCs w:val="28"/>
          <w:rtl w:val="0"/>
        </w:rPr>
        <w:t xml:space="preserve">Search</w:t>
      </w:r>
      <w:r w:rsidDel="00000000" w:rsidR="00000000" w:rsidRPr="00000000">
        <w:rPr>
          <w:b w:val="1"/>
          <w:sz w:val="24"/>
          <w:szCs w:val="24"/>
          <w:rtl w:val="0"/>
        </w:rPr>
        <w:t xml:space="preserve"> </w:t>
      </w:r>
      <w:r w:rsidDel="00000000" w:rsidR="00000000" w:rsidRPr="00000000">
        <w:rPr>
          <w:sz w:val="24"/>
          <w:szCs w:val="24"/>
          <w:rtl w:val="0"/>
        </w:rPr>
        <w:t xml:space="preserve">would allow you to find anything and everything that is available on the app. Example, Find a therapist, pantry, a professional, health fair, dietician or a specific feature by using the option. </w:t>
      </w:r>
      <w:r w:rsidDel="00000000" w:rsidR="00000000" w:rsidRPr="00000000">
        <w:rPr>
          <w:color w:val="ff0000"/>
          <w:sz w:val="24"/>
          <w:szCs w:val="24"/>
          <w:rtl w:val="0"/>
        </w:rPr>
        <w:t xml:space="preserve">(Demonstrate Search)</w:t>
      </w:r>
      <w:r w:rsidDel="00000000" w:rsidR="00000000" w:rsidRPr="00000000">
        <w:rPr>
          <w:rtl w:val="0"/>
        </w:rPr>
      </w:r>
    </w:p>
    <w:p w:rsidR="00000000" w:rsidDel="00000000" w:rsidP="00000000" w:rsidRDefault="00000000" w:rsidRPr="00000000" w14:paraId="00000027">
      <w:pPr>
        <w:numPr>
          <w:ilvl w:val="1"/>
          <w:numId w:val="2"/>
        </w:numPr>
        <w:ind w:left="2160" w:hanging="360"/>
        <w:rPr>
          <w:sz w:val="24"/>
          <w:szCs w:val="24"/>
        </w:rPr>
      </w:pPr>
      <w:r w:rsidDel="00000000" w:rsidR="00000000" w:rsidRPr="00000000">
        <w:rPr>
          <w:sz w:val="24"/>
          <w:szCs w:val="24"/>
          <w:rtl w:val="0"/>
        </w:rPr>
        <w:t xml:space="preserve">Then the</w:t>
      </w:r>
      <w:r w:rsidDel="00000000" w:rsidR="00000000" w:rsidRPr="00000000">
        <w:rPr>
          <w:b w:val="1"/>
          <w:sz w:val="24"/>
          <w:szCs w:val="24"/>
          <w:rtl w:val="0"/>
        </w:rPr>
        <w:t xml:space="preserve"> </w:t>
      </w:r>
      <w:r w:rsidDel="00000000" w:rsidR="00000000" w:rsidRPr="00000000">
        <w:rPr>
          <w:b w:val="1"/>
          <w:sz w:val="28"/>
          <w:szCs w:val="28"/>
          <w:rtl w:val="0"/>
        </w:rPr>
        <w:t xml:space="preserve">Home</w:t>
      </w:r>
      <w:r w:rsidDel="00000000" w:rsidR="00000000" w:rsidRPr="00000000">
        <w:rPr>
          <w:sz w:val="24"/>
          <w:szCs w:val="24"/>
          <w:rtl w:val="0"/>
        </w:rPr>
        <w:t xml:space="preserve"> button would bring you back to the dashboard no matter where you are on the app. </w:t>
      </w:r>
      <w:r w:rsidDel="00000000" w:rsidR="00000000" w:rsidRPr="00000000">
        <w:rPr>
          <w:color w:val="ff0000"/>
          <w:sz w:val="24"/>
          <w:szCs w:val="24"/>
          <w:rtl w:val="0"/>
        </w:rPr>
        <w:t xml:space="preserve">(Go to Dashboard)</w:t>
      </w:r>
    </w:p>
    <w:p w:rsidR="00000000" w:rsidDel="00000000" w:rsidP="00000000" w:rsidRDefault="00000000" w:rsidRPr="00000000" w14:paraId="00000028">
      <w:pPr>
        <w:numPr>
          <w:ilvl w:val="1"/>
          <w:numId w:val="2"/>
        </w:numPr>
        <w:ind w:left="2160" w:hanging="360"/>
        <w:rPr>
          <w:sz w:val="24"/>
          <w:szCs w:val="24"/>
        </w:rPr>
      </w:pPr>
      <w:r w:rsidDel="00000000" w:rsidR="00000000" w:rsidRPr="00000000">
        <w:rPr>
          <w:sz w:val="24"/>
          <w:szCs w:val="24"/>
          <w:rtl w:val="0"/>
        </w:rPr>
        <w:t xml:space="preserve">Now from the </w:t>
      </w:r>
      <w:commentRangeStart w:id="10"/>
      <w:r w:rsidDel="00000000" w:rsidR="00000000" w:rsidRPr="00000000">
        <w:rPr>
          <w:b w:val="1"/>
          <w:sz w:val="24"/>
          <w:szCs w:val="24"/>
          <w:rtl w:val="0"/>
        </w:rPr>
        <w:t xml:space="preserve">Chat</w:t>
      </w:r>
      <w:r w:rsidDel="00000000" w:rsidR="00000000" w:rsidRPr="00000000">
        <w:rPr>
          <w:sz w:val="24"/>
          <w:szCs w:val="24"/>
          <w:rtl w:val="0"/>
        </w:rPr>
        <w:t xml:space="preserve"> you can chat with our automated chatbot and our support team to help you navigate through our app or to simply make you feel like you have someone to share your feelings with. </w:t>
      </w:r>
      <w:r w:rsidDel="00000000" w:rsidR="00000000" w:rsidRPr="00000000">
        <w:rPr>
          <w:color w:val="ff0000"/>
          <w:sz w:val="24"/>
          <w:szCs w:val="24"/>
          <w:rtl w:val="0"/>
        </w:rPr>
        <w:t xml:space="preserve">(Demonstrate Search)</w:t>
      </w:r>
      <w:r w:rsidDel="00000000" w:rsidR="00000000" w:rsidRPr="00000000">
        <w:rPr>
          <w:rtl w:val="0"/>
        </w:rPr>
      </w:r>
    </w:p>
    <w:p w:rsidR="00000000" w:rsidDel="00000000" w:rsidP="00000000" w:rsidRDefault="00000000" w:rsidRPr="00000000" w14:paraId="00000029">
      <w:pPr>
        <w:numPr>
          <w:ilvl w:val="1"/>
          <w:numId w:val="2"/>
        </w:numPr>
        <w:ind w:left="2160" w:hanging="360"/>
        <w:rPr>
          <w:u w:val="none"/>
        </w:rPr>
      </w:pPr>
      <w:r w:rsidDel="00000000" w:rsidR="00000000" w:rsidRPr="00000000">
        <w:rPr>
          <w:rtl w:val="0"/>
        </w:rPr>
        <w:t xml:space="preserve">Now let’s see what else you can do on the app! So all ad hoc features are accessible from the </w:t>
      </w:r>
      <w:r w:rsidDel="00000000" w:rsidR="00000000" w:rsidRPr="00000000">
        <w:rPr>
          <w:b w:val="1"/>
          <w:sz w:val="28"/>
          <w:szCs w:val="28"/>
          <w:rtl w:val="0"/>
        </w:rPr>
        <w:t xml:space="preserve">Menu</w:t>
      </w:r>
      <w:r w:rsidDel="00000000" w:rsidR="00000000" w:rsidRPr="00000000">
        <w:rPr>
          <w:rtl w:val="0"/>
        </w:rPr>
        <w:t xml:space="preserve">, first of there is a tab taking you to the </w:t>
      </w:r>
      <w:r w:rsidDel="00000000" w:rsidR="00000000" w:rsidRPr="00000000">
        <w:rPr>
          <w:b w:val="1"/>
          <w:rtl w:val="0"/>
        </w:rPr>
        <w:t xml:space="preserve">About Section</w:t>
      </w:r>
      <w:r w:rsidDel="00000000" w:rsidR="00000000" w:rsidRPr="00000000">
        <w:rPr>
          <w:rtl w:val="0"/>
        </w:rPr>
        <w:t xml:space="preserve"> which shares a basic summary about the app.</w:t>
      </w:r>
    </w:p>
    <w:p w:rsidR="00000000" w:rsidDel="00000000" w:rsidP="00000000" w:rsidRDefault="00000000" w:rsidRPr="00000000" w14:paraId="0000002A">
      <w:pPr>
        <w:numPr>
          <w:ilvl w:val="2"/>
          <w:numId w:val="2"/>
        </w:numPr>
        <w:ind w:left="2880" w:hanging="360"/>
        <w:rPr>
          <w:u w:val="none"/>
        </w:rPr>
      </w:pPr>
      <w:r w:rsidDel="00000000" w:rsidR="00000000" w:rsidRPr="00000000">
        <w:rPr>
          <w:rtl w:val="0"/>
        </w:rPr>
        <w:t xml:space="preserve">Option to Edit your information related to your profile on the app.</w:t>
      </w:r>
    </w:p>
    <w:p w:rsidR="00000000" w:rsidDel="00000000" w:rsidP="00000000" w:rsidRDefault="00000000" w:rsidRPr="00000000" w14:paraId="0000002B">
      <w:pPr>
        <w:numPr>
          <w:ilvl w:val="2"/>
          <w:numId w:val="2"/>
        </w:numPr>
        <w:ind w:left="2880" w:hanging="360"/>
        <w:rPr>
          <w:u w:val="none"/>
        </w:rPr>
      </w:pPr>
      <w:r w:rsidDel="00000000" w:rsidR="00000000" w:rsidRPr="00000000">
        <w:rPr>
          <w:rtl w:val="0"/>
        </w:rPr>
        <w:t xml:space="preserve">The mood tracker as our wizard had talked about previously.</w:t>
      </w:r>
    </w:p>
    <w:p w:rsidR="00000000" w:rsidDel="00000000" w:rsidP="00000000" w:rsidRDefault="00000000" w:rsidRPr="00000000" w14:paraId="0000002C">
      <w:pPr>
        <w:numPr>
          <w:ilvl w:val="2"/>
          <w:numId w:val="2"/>
        </w:numPr>
        <w:ind w:left="2880" w:hanging="360"/>
        <w:rPr>
          <w:u w:val="none"/>
        </w:rPr>
      </w:pPr>
      <w:r w:rsidDel="00000000" w:rsidR="00000000" w:rsidRPr="00000000">
        <w:rPr>
          <w:rtl w:val="0"/>
        </w:rPr>
        <w:t xml:space="preserve">Recent records which gives you a glimpse of your mental health over the past week.</w:t>
      </w:r>
    </w:p>
    <w:p w:rsidR="00000000" w:rsidDel="00000000" w:rsidP="00000000" w:rsidRDefault="00000000" w:rsidRPr="00000000" w14:paraId="0000002D">
      <w:pPr>
        <w:numPr>
          <w:ilvl w:val="2"/>
          <w:numId w:val="2"/>
        </w:numPr>
        <w:ind w:left="2880" w:hanging="360"/>
        <w:rPr>
          <w:u w:val="none"/>
        </w:rPr>
      </w:pPr>
      <w:r w:rsidDel="00000000" w:rsidR="00000000" w:rsidRPr="00000000">
        <w:rPr>
          <w:rtl w:val="0"/>
        </w:rPr>
        <w:t xml:space="preserve">An ofcourse option to Sign Out by clicking on the  “</w:t>
      </w:r>
      <w:r w:rsidDel="00000000" w:rsidR="00000000" w:rsidRPr="00000000">
        <w:rPr>
          <w:b w:val="1"/>
          <w:sz w:val="28"/>
          <w:szCs w:val="28"/>
          <w:rtl w:val="0"/>
        </w:rPr>
        <w:t xml:space="preserve">Log Out</w:t>
      </w:r>
      <w:r w:rsidDel="00000000" w:rsidR="00000000" w:rsidRPr="00000000">
        <w:rPr>
          <w:rtl w:val="0"/>
        </w:rPr>
        <w:t xml:space="preserve">”, so no one can use your phone and access your data without your consent.</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sz w:val="24"/>
          <w:szCs w:val="24"/>
          <w:rtl w:val="0"/>
        </w:rPr>
        <w:t xml:space="preserve"> </w:t>
      </w:r>
      <w:r w:rsidDel="00000000" w:rsidR="00000000" w:rsidRPr="00000000">
        <w:rPr>
          <w:color w:val="ff0000"/>
          <w:sz w:val="24"/>
          <w:szCs w:val="24"/>
          <w:rtl w:val="0"/>
        </w:rPr>
        <w:t xml:space="preserve">(Walkover the  Menu)</w:t>
      </w:r>
      <w:r w:rsidDel="00000000" w:rsidR="00000000" w:rsidRPr="00000000">
        <w:rPr>
          <w:rtl w:val="0"/>
        </w:rPr>
      </w:r>
    </w:p>
    <w:p w:rsidR="00000000" w:rsidDel="00000000" w:rsidP="00000000" w:rsidRDefault="00000000" w:rsidRPr="00000000" w14:paraId="0000002F">
      <w:pPr>
        <w:pStyle w:val="Heading1"/>
        <w:rPr/>
      </w:pPr>
      <w:bookmarkStart w:colFirst="0" w:colLast="0" w:name="_yipun8m8ec9h" w:id="5"/>
      <w:bookmarkEnd w:id="5"/>
      <w:r w:rsidDel="00000000" w:rsidR="00000000" w:rsidRPr="00000000">
        <w:rPr>
          <w:rtl w:val="0"/>
        </w:rPr>
        <w:t xml:space="preserve">END ACT: Conclusion, Acknowledgements and what nots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So now you know the best tool to help you out there with your mental health!</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We could not have come up with the solution presented to you without the team effort of all the marvelous members in this group and the best instructors out there! Jeff, Marla &amp; Asia!</w:t>
        <w:br w:type="textWrapping"/>
        <w:br w:type="textWrapping"/>
        <w:t xml:space="preserve"> Hope you had a wonderful time, we are the wellness Wizards. Good Evening and thank you for attending our presentation!</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nika Raisa Chowdhury" w:id="5" w:date="2023-05-19T23:28:51Z">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@araisa@umich.edu</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Anika Raisa Chowdhury_</w:t>
      </w:r>
    </w:p>
  </w:comment>
  <w:comment w:author="Anika Raisa Chowdhury" w:id="0" w:date="2023-05-19T02:46:09Z">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@farzanakosgi@gmail.com</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Farzana Kosgi_</w:t>
      </w:r>
    </w:p>
  </w:comment>
  <w:comment w:author="Anika Raisa Chowdhury" w:id="1" w:date="2023-05-19T02:47:31Z">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@65.stevevans@gmail.com</w:t>
      </w:r>
    </w:p>
  </w:comment>
  <w:comment w:author="Anika Raisa Chowdhury" w:id="4" w:date="2023-05-19T23:21:55Z">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@jennyandrus1@gmail.com</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Jenny Andrus_</w:t>
      </w:r>
    </w:p>
  </w:comment>
  <w:comment w:author="Anika Raisa Chowdhury" w:id="9" w:date="2023-05-19T22:49:09Z">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@jennyandrus1@gmail.com</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Jenny Andrus_</w:t>
      </w:r>
    </w:p>
  </w:comment>
  <w:comment w:author="Anika Raisa Chowdhury" w:id="10" w:date="2023-05-19T22:55:38Z">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@araisa@umich.edu</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Anika Raisa Chowdhury_</w:t>
      </w:r>
    </w:p>
  </w:comment>
  <w:comment w:author="Anika Raisa Chowdhury" w:id="2" w:date="2023-05-19T02:47:46Z">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@steve</w:t>
      </w:r>
    </w:p>
  </w:comment>
  <w:comment w:author="Anika Raisa Chowdhury" w:id="3" w:date="2023-05-19T22:50:43Z">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@65.stevevans@gmail.com</w:t>
      </w:r>
    </w:p>
  </w:comment>
  <w:comment w:author="Anika Raisa Chowdhury" w:id="7" w:date="2023-05-19T01:42:48Z">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@farzanakosgi@gmail.com</w:t>
      </w:r>
    </w:p>
  </w:comment>
  <w:comment w:author="Anika Raisa Chowdhury" w:id="8" w:date="2023-05-19T01:44:09Z">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@65.stevevans@gmail.com</w:t>
      </w:r>
    </w:p>
  </w:comment>
  <w:comment w:author="Anika Raisa Chowdhury" w:id="6" w:date="2023-05-19T01:24:39Z">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@65.stevevans@gmail.com</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